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F62FD70" w14:paraId="750877CE" wp14:textId="3D22158E">
      <w:pPr>
        <w:pStyle w:val="Normal"/>
        <w:ind w:left="0"/>
        <w:jc w:val="left"/>
        <w:rPr/>
      </w:pPr>
      <w:bookmarkStart w:name="_GoBack" w:id="0"/>
      <w:bookmarkEnd w:id="0"/>
      <w:r w:rsidR="00ACCFD4">
        <w:rPr/>
        <w:t>Newsletter Title: STAND research team attend June conferences</w:t>
      </w:r>
    </w:p>
    <w:p xmlns:wp14="http://schemas.microsoft.com/office/word/2010/wordml" w:rsidP="0F62FD70" w14:paraId="58925BB3" wp14:textId="72F7FAD3">
      <w:pPr>
        <w:pStyle w:val="Normal"/>
        <w:ind w:left="0"/>
        <w:jc w:val="left"/>
      </w:pPr>
      <w:r w:rsidR="00ACCFD4">
        <w:rPr/>
        <w:t xml:space="preserve">Subtitle 1: Alix </w:t>
      </w:r>
      <w:r w:rsidR="00ACCFD4">
        <w:rPr/>
        <w:t>Zelly</w:t>
      </w:r>
      <w:r w:rsidR="00ACCFD4">
        <w:rPr/>
        <w:t xml:space="preserve"> </w:t>
      </w:r>
      <w:r w:rsidR="00ACCFD4">
        <w:rPr/>
        <w:t>presents at Future of UK Treescapes in Cardiff</w:t>
      </w:r>
      <w:r>
        <w:br/>
      </w:r>
      <w:r>
        <w:br/>
      </w:r>
      <w:r w:rsidR="520204E9">
        <w:rPr/>
        <w:t xml:space="preserve">Members of the STAND research team </w:t>
      </w:r>
      <w:r w:rsidR="2DAB4719">
        <w:rPr/>
        <w:t>from RSPB Conservation Science and Cardiff University</w:t>
      </w:r>
      <w:r w:rsidR="520204E9">
        <w:rPr/>
        <w:t xml:space="preserve"> recently attended the</w:t>
      </w:r>
      <w:r w:rsidR="25E2CCDB">
        <w:rPr/>
        <w:t xml:space="preserve"> </w:t>
      </w:r>
      <w:r w:rsidR="2F1B795C">
        <w:rPr/>
        <w:t>second</w:t>
      </w:r>
      <w:r w:rsidR="0E6DEBF5">
        <w:rPr/>
        <w:t xml:space="preserve"> annual</w:t>
      </w:r>
      <w:r w:rsidR="6F04511E">
        <w:rPr/>
        <w:t xml:space="preserve"> c</w:t>
      </w:r>
      <w:r w:rsidR="57FFD82D">
        <w:rPr/>
        <w:t>onference</w:t>
      </w:r>
      <w:r w:rsidR="020F6E2E">
        <w:rPr/>
        <w:t xml:space="preserve"> for the </w:t>
      </w:r>
      <w:r w:rsidR="65F7CF00">
        <w:rPr/>
        <w:t xml:space="preserve">Future of UK </w:t>
      </w:r>
      <w:r w:rsidR="44924F25">
        <w:rPr/>
        <w:t xml:space="preserve">Treescape </w:t>
      </w:r>
      <w:r w:rsidR="44924F25">
        <w:rPr/>
        <w:t>programm</w:t>
      </w:r>
      <w:r w:rsidR="6302AF43">
        <w:rPr/>
        <w:t>e</w:t>
      </w:r>
      <w:ins w:author="Teyana Muir" w:date="2023-07-05T09:51:03.694Z" w:id="595657159">
        <w:r w:rsidR="6302AF43">
          <w:t xml:space="preserve"> </w:t>
        </w:r>
      </w:ins>
      <w:r w:rsidR="74D42418">
        <w:rPr/>
        <w:t>on the 15</w:t>
      </w:r>
      <w:r w:rsidRPr="516E547F" w:rsidR="74D42418">
        <w:rPr>
          <w:vertAlign w:val="superscript"/>
        </w:rPr>
        <w:t>th</w:t>
      </w:r>
      <w:r w:rsidR="74D42418">
        <w:rPr/>
        <w:t xml:space="preserve"> – 16</w:t>
      </w:r>
      <w:r w:rsidRPr="516E547F" w:rsidR="74D42418">
        <w:rPr>
          <w:vertAlign w:val="superscript"/>
        </w:rPr>
        <w:t>th</w:t>
      </w:r>
      <w:r w:rsidR="74D42418">
        <w:rPr/>
        <w:t xml:space="preserve"> June</w:t>
      </w:r>
      <w:r w:rsidR="74D42418">
        <w:rPr/>
        <w:t xml:space="preserve"> </w:t>
      </w:r>
      <w:r w:rsidR="27351D02">
        <w:rPr/>
        <w:t xml:space="preserve">in </w:t>
      </w:r>
      <w:r w:rsidR="74D42418">
        <w:rPr/>
        <w:t xml:space="preserve">Cardiff. </w:t>
      </w:r>
      <w:r>
        <w:br/>
      </w:r>
      <w:r w:rsidR="2A77293C">
        <w:rPr/>
        <w:t>T</w:t>
      </w:r>
      <w:r w:rsidR="26CF716E">
        <w:rPr/>
        <w:t>he conference</w:t>
      </w:r>
      <w:r w:rsidR="4E1131C7">
        <w:rPr/>
        <w:t xml:space="preserve"> included</w:t>
      </w:r>
      <w:r w:rsidR="7FEF49A4">
        <w:rPr/>
        <w:t xml:space="preserve"> </w:t>
      </w:r>
      <w:r w:rsidR="26CF716E">
        <w:rPr/>
        <w:t>in</w:t>
      </w:r>
      <w:r w:rsidR="02F5B562">
        <w:rPr/>
        <w:t>troductory videos</w:t>
      </w:r>
      <w:r w:rsidR="02F5B562">
        <w:rPr/>
        <w:t xml:space="preserve"> from the Treescape fellows and </w:t>
      </w:r>
      <w:r w:rsidR="02F5B562">
        <w:rPr/>
        <w:t xml:space="preserve">project </w:t>
      </w:r>
      <w:r w:rsidR="3B34042F">
        <w:rPr/>
        <w:t xml:space="preserve">updates from Call </w:t>
      </w:r>
      <w:r w:rsidR="1C1EC42F">
        <w:rPr/>
        <w:t>one</w:t>
      </w:r>
      <w:r w:rsidR="3B34042F">
        <w:rPr/>
        <w:t xml:space="preserve"> </w:t>
      </w:r>
      <w:r w:rsidR="3B34042F">
        <w:rPr/>
        <w:t>teams</w:t>
      </w:r>
      <w:r w:rsidR="481B62A5">
        <w:rPr/>
        <w:t>.</w:t>
      </w:r>
    </w:p>
    <w:p xmlns:wp14="http://schemas.microsoft.com/office/word/2010/wordml" w:rsidP="516E547F" w14:paraId="4EAF5F05" wp14:textId="04CDF619">
      <w:pPr>
        <w:pStyle w:val="Normal"/>
        <w:ind w:left="0"/>
        <w:jc w:val="left"/>
        <w:rPr>
          <w:ins w:author="Teyana Muir" w:date="2023-07-12T08:59:56.801Z" w:id="2062589203"/>
          <w:rFonts w:ascii="Calibri" w:hAnsi="Calibri" w:eastAsia="Calibri" w:cs="Calibri"/>
          <w:noProof w:val="0"/>
          <w:sz w:val="22"/>
          <w:szCs w:val="22"/>
          <w:lang w:val="en-US"/>
        </w:rPr>
      </w:pPr>
      <w:r>
        <w:br/>
      </w:r>
      <w:r w:rsidR="5D24B057">
        <w:rPr/>
        <w:t>Alix</w:t>
      </w:r>
      <w:r w:rsidR="7C9B6247">
        <w:rPr/>
        <w:t xml:space="preserve"> </w:t>
      </w:r>
      <w:r w:rsidR="7C9B6247">
        <w:rPr/>
        <w:t>Zelly</w:t>
      </w:r>
      <w:r w:rsidR="7C9B6247">
        <w:rPr/>
        <w:t xml:space="preserve">, Senior Research Assistant at </w:t>
      </w:r>
      <w:r w:rsidR="2B93ED7A">
        <w:rPr/>
        <w:t>RSPB</w:t>
      </w:r>
      <w:r w:rsidR="0E369875">
        <w:rPr/>
        <w:t xml:space="preserve"> Conservation Science</w:t>
      </w:r>
      <w:r w:rsidR="2B93ED7A">
        <w:rPr/>
        <w:t>, presented</w:t>
      </w:r>
      <w:r w:rsidR="5D24B057">
        <w:rPr/>
        <w:t xml:space="preserve"> </w:t>
      </w:r>
      <w:r w:rsidR="0AC485D9">
        <w:rPr/>
        <w:t>during</w:t>
      </w:r>
      <w:r w:rsidR="5A4ACC52">
        <w:rPr/>
        <w:t xml:space="preserve"> </w:t>
      </w:r>
      <w:r w:rsidR="7CA686B1">
        <w:rPr/>
        <w:t xml:space="preserve">a </w:t>
      </w:r>
      <w:r w:rsidR="5D24B057">
        <w:rPr/>
        <w:t>panel session title</w:t>
      </w:r>
      <w:r w:rsidR="51CEB07D">
        <w:rPr/>
        <w:t>d</w:t>
      </w:r>
      <w:r w:rsidR="5D24B057">
        <w:rPr/>
        <w:t xml:space="preserve"> ‘</w:t>
      </w:r>
      <w:r w:rsidR="6633433E">
        <w:rPr/>
        <w:t xml:space="preserve">Tools for justifying and </w:t>
      </w:r>
      <w:r w:rsidR="6633433E">
        <w:rPr/>
        <w:t>prioritising</w:t>
      </w:r>
      <w:r w:rsidR="6633433E">
        <w:rPr/>
        <w:t xml:space="preserve"> planting investment’</w:t>
      </w:r>
      <w:r w:rsidR="1A4F9D93">
        <w:rPr/>
        <w:t xml:space="preserve"> </w:t>
      </w:r>
      <w:r w:rsidR="57660E5E">
        <w:rPr/>
        <w:t>which was</w:t>
      </w:r>
      <w:r w:rsidR="1A4F9D93">
        <w:rPr/>
        <w:t xml:space="preserve"> </w:t>
      </w:r>
      <w:r w:rsidR="0B5C8F2B">
        <w:rPr/>
        <w:t xml:space="preserve">hosted </w:t>
      </w:r>
      <w:r w:rsidR="1A4F9D93">
        <w:rPr/>
        <w:t>by the project Connected Treescapes.</w:t>
      </w:r>
      <w:r w:rsidR="51B78B6A">
        <w:rPr/>
        <w:t xml:space="preserve"> </w:t>
      </w:r>
      <w:r w:rsidRPr="516E547F" w:rsidR="2BF982B8">
        <w:rPr>
          <w:rFonts w:ascii="Calibri" w:hAnsi="Calibri" w:eastAsia="Calibri" w:cs="Calibri"/>
          <w:noProof w:val="0"/>
          <w:sz w:val="22"/>
          <w:szCs w:val="22"/>
          <w:lang w:val="en-US"/>
        </w:rPr>
        <w:t xml:space="preserve">Alix’s presentation outlined STAND’s participatory </w:t>
      </w:r>
      <w:r w:rsidRPr="516E547F" w:rsidR="2BF982B8">
        <w:rPr>
          <w:rFonts w:ascii="Calibri" w:hAnsi="Calibri" w:eastAsia="Calibri" w:cs="Calibri"/>
          <w:noProof w:val="0"/>
          <w:sz w:val="22"/>
          <w:szCs w:val="22"/>
          <w:lang w:val="en-US"/>
        </w:rPr>
        <w:t>methodology</w:t>
      </w:r>
      <w:r w:rsidRPr="516E547F" w:rsidR="2BF982B8">
        <w:rPr>
          <w:rFonts w:ascii="Calibri" w:hAnsi="Calibri" w:eastAsia="Calibri" w:cs="Calibri"/>
          <w:noProof w:val="0"/>
          <w:sz w:val="22"/>
          <w:szCs w:val="22"/>
          <w:lang w:val="en-US"/>
        </w:rPr>
        <w:t xml:space="preserve"> for designing future treescape scenarios that will </w:t>
      </w:r>
      <w:r w:rsidRPr="516E547F" w:rsidR="2BF982B8">
        <w:rPr>
          <w:rFonts w:ascii="Calibri" w:hAnsi="Calibri" w:eastAsia="Calibri" w:cs="Calibri"/>
          <w:noProof w:val="0"/>
          <w:sz w:val="22"/>
          <w:szCs w:val="22"/>
          <w:lang w:val="en-US"/>
        </w:rPr>
        <w:t>benefit</w:t>
      </w:r>
      <w:r w:rsidRPr="516E547F" w:rsidR="2BF982B8">
        <w:rPr>
          <w:rFonts w:ascii="Calibri" w:hAnsi="Calibri" w:eastAsia="Calibri" w:cs="Calibri"/>
          <w:noProof w:val="0"/>
          <w:sz w:val="22"/>
          <w:szCs w:val="22"/>
          <w:lang w:val="en-US"/>
        </w:rPr>
        <w:t xml:space="preserve"> both people and nature. </w:t>
      </w:r>
      <w:r w:rsidR="2110A296">
        <w:rPr/>
        <w:t xml:space="preserve">The </w:t>
      </w:r>
      <w:r w:rsidR="4A749AC1">
        <w:rPr/>
        <w:t xml:space="preserve">panel </w:t>
      </w:r>
      <w:r w:rsidR="1F7EEDEA">
        <w:rPr/>
        <w:t xml:space="preserve">covered </w:t>
      </w:r>
      <w:r w:rsidR="2110A296">
        <w:rPr/>
        <w:t>diverse approach</w:t>
      </w:r>
      <w:r w:rsidR="49116FB9">
        <w:rPr/>
        <w:t>es</w:t>
      </w:r>
      <w:r w:rsidR="2110A296">
        <w:rPr/>
        <w:t xml:space="preserve"> </w:t>
      </w:r>
      <w:r w:rsidR="399D3EEB">
        <w:rPr/>
        <w:t>to landscape</w:t>
      </w:r>
      <w:r w:rsidR="2110A296">
        <w:rPr/>
        <w:t xml:space="preserve">-coordinated </w:t>
      </w:r>
      <w:r w:rsidRPr="516E547F" w:rsidR="2110A296">
        <w:rPr>
          <w:rFonts w:ascii="Calibri" w:hAnsi="Calibri" w:eastAsia="Calibri" w:cs="Calibri"/>
          <w:noProof w:val="0"/>
          <w:sz w:val="22"/>
          <w:szCs w:val="22"/>
          <w:lang w:val="en-US"/>
        </w:rPr>
        <w:t xml:space="preserve">tree planting </w:t>
      </w:r>
      <w:r w:rsidRPr="516E547F" w:rsidR="71DB8DB8">
        <w:rPr>
          <w:rFonts w:ascii="Calibri" w:hAnsi="Calibri" w:eastAsia="Calibri" w:cs="Calibri"/>
          <w:noProof w:val="0"/>
          <w:sz w:val="22"/>
          <w:szCs w:val="22"/>
          <w:lang w:val="en-US"/>
        </w:rPr>
        <w:t>investment,</w:t>
      </w:r>
      <w:r w:rsidRPr="516E547F" w:rsidR="2110A296">
        <w:rPr>
          <w:rFonts w:ascii="Calibri" w:hAnsi="Calibri" w:eastAsia="Calibri" w:cs="Calibri"/>
          <w:noProof w:val="0"/>
          <w:sz w:val="22"/>
          <w:szCs w:val="22"/>
          <w:lang w:val="en-US"/>
        </w:rPr>
        <w:t xml:space="preserve"> </w:t>
      </w:r>
      <w:r w:rsidRPr="516E547F" w:rsidR="2110A296">
        <w:rPr>
          <w:rFonts w:ascii="Calibri" w:hAnsi="Calibri" w:eastAsia="Calibri" w:cs="Calibri"/>
          <w:noProof w:val="0"/>
          <w:sz w:val="22"/>
          <w:szCs w:val="22"/>
          <w:lang w:val="en-US"/>
        </w:rPr>
        <w:t>showcasing</w:t>
      </w:r>
      <w:r w:rsidRPr="516E547F" w:rsidR="2110A296">
        <w:rPr>
          <w:rFonts w:ascii="Calibri" w:hAnsi="Calibri" w:eastAsia="Calibri" w:cs="Calibri"/>
          <w:noProof w:val="0"/>
          <w:sz w:val="22"/>
          <w:szCs w:val="22"/>
          <w:lang w:val="en-US"/>
        </w:rPr>
        <w:t xml:space="preserve"> decision frameworks, portfolio analysis, and coordinated policies to achieve resilient treescapes.</w:t>
      </w:r>
      <w:r>
        <w:br/>
      </w:r>
      <w:commentRangeStart w:id="180995721"/>
    </w:p>
    <w:p xmlns:wp14="http://schemas.microsoft.com/office/word/2010/wordml" w:rsidP="0F62FD70" w14:paraId="3C0A3218" wp14:textId="1EB93DFF">
      <w:pPr>
        <w:pStyle w:val="Normal"/>
        <w:ind w:left="0"/>
        <w:jc w:val="left"/>
        <w:rPr/>
      </w:pPr>
      <w:r w:rsidRPr="516E547F" w:rsidR="7B3DC21F">
        <w:rPr>
          <w:rFonts w:ascii="Calibri" w:hAnsi="Calibri" w:eastAsia="Calibri" w:cs="Calibri"/>
          <w:noProof w:val="0"/>
          <w:sz w:val="22"/>
          <w:szCs w:val="22"/>
          <w:lang w:val="en-US"/>
        </w:rPr>
        <w:t>By</w:t>
      </w:r>
      <w:r w:rsidR="5025D6BE">
        <w:rPr/>
        <w:t xml:space="preserve"> e</w:t>
      </w:r>
      <w:r w:rsidRPr="516E547F" w:rsidR="5025D6BE">
        <w:rPr>
          <w:rFonts w:ascii="Calibri" w:hAnsi="Calibri" w:eastAsia="Calibri" w:cs="Calibri"/>
          <w:noProof w:val="0"/>
          <w:sz w:val="22"/>
          <w:szCs w:val="22"/>
          <w:lang w:val="en-US"/>
        </w:rPr>
        <w:t xml:space="preserve">ngaging with local stakeholders </w:t>
      </w:r>
      <w:r w:rsidRPr="516E547F" w:rsidR="5025D6BE">
        <w:rPr>
          <w:rFonts w:ascii="Calibri" w:hAnsi="Calibri" w:eastAsia="Calibri" w:cs="Calibri"/>
          <w:noProof w:val="0"/>
          <w:sz w:val="22"/>
          <w:szCs w:val="22"/>
          <w:lang w:val="en-US"/>
        </w:rPr>
        <w:t>through</w:t>
      </w:r>
      <w:r w:rsidRPr="516E547F" w:rsidR="7F47598A">
        <w:rPr>
          <w:rFonts w:ascii="Calibri" w:hAnsi="Calibri" w:eastAsia="Calibri" w:cs="Calibri"/>
          <w:noProof w:val="0"/>
          <w:sz w:val="22"/>
          <w:szCs w:val="22"/>
          <w:lang w:val="en-US"/>
        </w:rPr>
        <w:t xml:space="preserve"> </w:t>
      </w:r>
      <w:r w:rsidRPr="516E547F" w:rsidR="5025D6BE">
        <w:rPr>
          <w:rFonts w:ascii="Calibri" w:hAnsi="Calibri" w:eastAsia="Calibri" w:cs="Calibri"/>
          <w:noProof w:val="0"/>
          <w:sz w:val="22"/>
          <w:szCs w:val="22"/>
          <w:lang w:val="en-US"/>
        </w:rPr>
        <w:t>workshops</w:t>
      </w:r>
      <w:r w:rsidRPr="516E547F" w:rsidR="394A7E63">
        <w:rPr>
          <w:rFonts w:ascii="Calibri" w:hAnsi="Calibri" w:eastAsia="Calibri" w:cs="Calibri"/>
          <w:noProof w:val="0"/>
          <w:sz w:val="22"/>
          <w:szCs w:val="22"/>
          <w:lang w:val="en-US"/>
        </w:rPr>
        <w:t xml:space="preserve"> that will be held during the summer</w:t>
      </w:r>
      <w:r w:rsidRPr="516E547F" w:rsidR="5025D6BE">
        <w:rPr>
          <w:rFonts w:ascii="Calibri" w:hAnsi="Calibri" w:eastAsia="Calibri" w:cs="Calibri"/>
          <w:noProof w:val="0"/>
          <w:sz w:val="22"/>
          <w:szCs w:val="22"/>
          <w:lang w:val="en-US"/>
        </w:rPr>
        <w:t xml:space="preserve"> w</w:t>
      </w:r>
      <w:r w:rsidRPr="516E547F" w:rsidR="5025D6BE">
        <w:rPr>
          <w:rFonts w:ascii="Calibri" w:hAnsi="Calibri" w:eastAsia="Calibri" w:cs="Calibri"/>
          <w:noProof w:val="0"/>
          <w:sz w:val="22"/>
          <w:szCs w:val="22"/>
          <w:lang w:val="en-US"/>
        </w:rPr>
        <w:t>e will</w:t>
      </w:r>
      <w:r w:rsidRPr="516E547F" w:rsidR="5025D6BE">
        <w:rPr>
          <w:rFonts w:ascii="Calibri" w:hAnsi="Calibri" w:eastAsia="Calibri" w:cs="Calibri"/>
          <w:noProof w:val="0"/>
          <w:sz w:val="22"/>
          <w:szCs w:val="22"/>
          <w:lang w:val="en-US"/>
        </w:rPr>
        <w:t xml:space="preserve"> enable local</w:t>
      </w:r>
      <w:r w:rsidRPr="516E547F" w:rsidR="5025D6BE">
        <w:rPr>
          <w:rFonts w:ascii="Calibri" w:hAnsi="Calibri" w:eastAsia="Calibri" w:cs="Calibri"/>
          <w:noProof w:val="0"/>
          <w:sz w:val="22"/>
          <w:szCs w:val="22"/>
          <w:lang w:val="en-US"/>
        </w:rPr>
        <w:t xml:space="preserve"> production of future scenarios</w:t>
      </w:r>
      <w:r w:rsidRPr="516E547F" w:rsidR="1819F5E9">
        <w:rPr>
          <w:rFonts w:ascii="Calibri" w:hAnsi="Calibri" w:eastAsia="Calibri" w:cs="Calibri"/>
          <w:noProof w:val="0"/>
          <w:sz w:val="22"/>
          <w:szCs w:val="22"/>
          <w:lang w:val="en-US"/>
        </w:rPr>
        <w:t>.</w:t>
      </w:r>
      <w:r w:rsidRPr="516E547F" w:rsidR="1819F5E9">
        <w:rPr>
          <w:rFonts w:ascii="Calibri" w:hAnsi="Calibri" w:eastAsia="Calibri" w:cs="Calibri"/>
          <w:noProof w:val="0"/>
          <w:sz w:val="22"/>
          <w:szCs w:val="22"/>
          <w:lang w:val="en-US"/>
        </w:rPr>
        <w:t xml:space="preserve"> These scenarios will be</w:t>
      </w:r>
      <w:r w:rsidRPr="516E547F" w:rsidR="5025D6BE">
        <w:rPr>
          <w:rFonts w:ascii="Calibri" w:hAnsi="Calibri" w:eastAsia="Calibri" w:cs="Calibri"/>
          <w:noProof w:val="0"/>
          <w:sz w:val="22"/>
          <w:szCs w:val="22"/>
          <w:lang w:val="en-US"/>
        </w:rPr>
        <w:t xml:space="preserve"> </w:t>
      </w:r>
      <w:r w:rsidRPr="516E547F" w:rsidR="5025D6BE">
        <w:rPr>
          <w:rFonts w:ascii="Calibri" w:hAnsi="Calibri" w:eastAsia="Calibri" w:cs="Calibri"/>
          <w:noProof w:val="0"/>
          <w:sz w:val="22"/>
          <w:szCs w:val="22"/>
          <w:lang w:val="en-US"/>
        </w:rPr>
        <w:t>based on their ambitions and values for</w:t>
      </w:r>
      <w:r w:rsidRPr="516E547F" w:rsidR="5025D6BE">
        <w:rPr>
          <w:rFonts w:ascii="Calibri" w:hAnsi="Calibri" w:eastAsia="Calibri" w:cs="Calibri"/>
          <w:noProof w:val="0"/>
          <w:sz w:val="22"/>
          <w:szCs w:val="22"/>
          <w:lang w:val="en-US"/>
        </w:rPr>
        <w:t xml:space="preserve"> </w:t>
      </w:r>
      <w:r w:rsidRPr="516E547F" w:rsidR="24F9E26E">
        <w:rPr>
          <w:rFonts w:ascii="Calibri" w:hAnsi="Calibri" w:eastAsia="Calibri" w:cs="Calibri"/>
          <w:noProof w:val="0"/>
          <w:sz w:val="22"/>
          <w:szCs w:val="22"/>
          <w:lang w:val="en-US"/>
        </w:rPr>
        <w:t xml:space="preserve">the </w:t>
      </w:r>
      <w:r w:rsidRPr="516E547F" w:rsidR="5025D6BE">
        <w:rPr>
          <w:rFonts w:ascii="Calibri" w:hAnsi="Calibri" w:eastAsia="Calibri" w:cs="Calibri"/>
          <w:noProof w:val="0"/>
          <w:sz w:val="22"/>
          <w:szCs w:val="22"/>
          <w:lang w:val="en-US"/>
        </w:rPr>
        <w:t>treescape expansion.</w:t>
      </w:r>
      <w:r w:rsidRPr="516E547F" w:rsidR="5B6D9D7E">
        <w:rPr>
          <w:rFonts w:ascii="Calibri" w:hAnsi="Calibri" w:eastAsia="Calibri" w:cs="Calibri"/>
          <w:noProof w:val="0"/>
          <w:sz w:val="22"/>
          <w:szCs w:val="22"/>
          <w:lang w:val="en-US"/>
        </w:rPr>
        <w:t xml:space="preserve"> </w:t>
      </w:r>
      <w:r w:rsidR="5025D6BE">
        <w:rPr/>
        <w:t>W</w:t>
      </w:r>
      <w:r w:rsidR="5DC56181">
        <w:rPr/>
        <w:t>e</w:t>
      </w:r>
      <w:r w:rsidRPr="516E547F" w:rsidR="5DC56181">
        <w:rPr>
          <w:rFonts w:ascii="Calibri" w:hAnsi="Calibri" w:eastAsia="Calibri" w:cs="Calibri"/>
          <w:noProof w:val="0"/>
          <w:sz w:val="22"/>
          <w:szCs w:val="22"/>
          <w:lang w:val="en-US"/>
        </w:rPr>
        <w:t xml:space="preserve"> shared </w:t>
      </w:r>
      <w:r w:rsidRPr="516E547F" w:rsidR="33038750">
        <w:rPr>
          <w:rFonts w:ascii="Calibri" w:hAnsi="Calibri" w:eastAsia="Calibri" w:cs="Calibri"/>
          <w:noProof w:val="0"/>
          <w:sz w:val="22"/>
          <w:szCs w:val="22"/>
          <w:lang w:val="en-US"/>
        </w:rPr>
        <w:t>how the workshops</w:t>
      </w:r>
      <w:r w:rsidRPr="516E547F" w:rsidR="4B8BD2B9">
        <w:rPr>
          <w:rFonts w:ascii="Calibri" w:hAnsi="Calibri" w:eastAsia="Calibri" w:cs="Calibri"/>
          <w:noProof w:val="0"/>
          <w:sz w:val="22"/>
          <w:szCs w:val="22"/>
          <w:lang w:val="en-US"/>
        </w:rPr>
        <w:t xml:space="preserve"> </w:t>
      </w:r>
      <w:r w:rsidRPr="516E547F" w:rsidR="688E3115">
        <w:rPr>
          <w:rFonts w:ascii="Calibri" w:hAnsi="Calibri" w:eastAsia="Calibri" w:cs="Calibri"/>
          <w:noProof w:val="0"/>
          <w:sz w:val="22"/>
          <w:szCs w:val="22"/>
          <w:lang w:val="en-US"/>
        </w:rPr>
        <w:t>activities have</w:t>
      </w:r>
      <w:r w:rsidRPr="516E547F" w:rsidR="5DC56181">
        <w:rPr>
          <w:rFonts w:ascii="Calibri" w:hAnsi="Calibri" w:eastAsia="Calibri" w:cs="Calibri"/>
          <w:noProof w:val="0"/>
          <w:sz w:val="22"/>
          <w:szCs w:val="22"/>
          <w:lang w:val="en-US"/>
        </w:rPr>
        <w:t xml:space="preserve"> been designed </w:t>
      </w:r>
      <w:r w:rsidRPr="516E547F" w:rsidR="5DC56181">
        <w:rPr>
          <w:rFonts w:ascii="Calibri" w:hAnsi="Calibri" w:eastAsia="Calibri" w:cs="Calibri"/>
          <w:noProof w:val="0"/>
          <w:sz w:val="22"/>
          <w:szCs w:val="22"/>
          <w:lang w:val="en-US"/>
        </w:rPr>
        <w:t>to be able</w:t>
      </w:r>
      <w:r w:rsidRPr="516E547F" w:rsidR="5DC56181">
        <w:rPr>
          <w:rFonts w:ascii="Calibri" w:hAnsi="Calibri" w:eastAsia="Calibri" w:cs="Calibri"/>
          <w:noProof w:val="0"/>
          <w:sz w:val="22"/>
          <w:szCs w:val="22"/>
          <w:lang w:val="en-US"/>
        </w:rPr>
        <w:t xml:space="preserve"> </w:t>
      </w:r>
      <w:r w:rsidRPr="516E547F" w:rsidR="5DC56181">
        <w:rPr>
          <w:rFonts w:ascii="Calibri" w:hAnsi="Calibri" w:eastAsia="Calibri" w:cs="Calibri"/>
          <w:noProof w:val="0"/>
          <w:sz w:val="22"/>
          <w:szCs w:val="22"/>
          <w:lang w:val="en-US"/>
        </w:rPr>
        <w:t xml:space="preserve">to integrate the participatory data captured into the wider interdisciplinary work </w:t>
      </w:r>
      <w:r w:rsidRPr="516E547F" w:rsidR="5DC56181">
        <w:rPr>
          <w:rFonts w:ascii="Calibri" w:hAnsi="Calibri" w:eastAsia="Calibri" w:cs="Calibri"/>
          <w:noProof w:val="0"/>
          <w:sz w:val="22"/>
          <w:szCs w:val="22"/>
          <w:lang w:val="en-US"/>
        </w:rPr>
        <w:t>programme</w:t>
      </w:r>
      <w:r w:rsidRPr="516E547F" w:rsidR="5648E212">
        <w:rPr>
          <w:rFonts w:ascii="Calibri" w:hAnsi="Calibri" w:eastAsia="Calibri" w:cs="Calibri"/>
          <w:noProof w:val="0"/>
          <w:sz w:val="22"/>
          <w:szCs w:val="22"/>
          <w:lang w:val="en-US"/>
        </w:rPr>
        <w:t>.</w:t>
      </w:r>
      <w:r w:rsidRPr="516E547F" w:rsidR="39010EA4">
        <w:rPr>
          <w:rFonts w:ascii="Calibri" w:hAnsi="Calibri" w:eastAsia="Calibri" w:cs="Calibri"/>
          <w:noProof w:val="0"/>
          <w:sz w:val="22"/>
          <w:szCs w:val="22"/>
          <w:lang w:val="en-US"/>
        </w:rPr>
        <w:t xml:space="preserve"> </w:t>
      </w:r>
      <w:r w:rsidRPr="516E547F" w:rsidR="246B3183">
        <w:rPr>
          <w:rFonts w:ascii="Calibri" w:hAnsi="Calibri" w:eastAsia="Calibri" w:cs="Calibri"/>
          <w:noProof w:val="0"/>
          <w:sz w:val="22"/>
          <w:szCs w:val="22"/>
          <w:lang w:val="en-US"/>
        </w:rPr>
        <w:t>I</w:t>
      </w:r>
      <w:r w:rsidRPr="516E547F" w:rsidR="39010EA4">
        <w:rPr>
          <w:rFonts w:ascii="Calibri" w:hAnsi="Calibri" w:eastAsia="Calibri" w:cs="Calibri"/>
          <w:noProof w:val="0"/>
          <w:sz w:val="22"/>
          <w:szCs w:val="22"/>
          <w:lang w:val="en-US"/>
        </w:rPr>
        <w:t xml:space="preserve">n </w:t>
      </w:r>
      <w:r w:rsidRPr="516E547F" w:rsidR="77EF6394">
        <w:rPr>
          <w:rFonts w:ascii="Calibri" w:hAnsi="Calibri" w:eastAsia="Calibri" w:cs="Calibri"/>
          <w:noProof w:val="0"/>
          <w:sz w:val="22"/>
          <w:szCs w:val="22"/>
          <w:lang w:val="en-US"/>
        </w:rPr>
        <w:t>which</w:t>
      </w:r>
      <w:r w:rsidRPr="516E547F" w:rsidR="359B54AB">
        <w:rPr>
          <w:rFonts w:ascii="Calibri" w:hAnsi="Calibri" w:eastAsia="Calibri" w:cs="Calibri"/>
          <w:noProof w:val="0"/>
          <w:sz w:val="22"/>
          <w:szCs w:val="22"/>
          <w:lang w:val="en-US"/>
        </w:rPr>
        <w:t>,</w:t>
      </w:r>
      <w:r w:rsidRPr="516E547F" w:rsidR="7BC87D74">
        <w:rPr>
          <w:rFonts w:ascii="Calibri" w:hAnsi="Calibri" w:eastAsia="Calibri" w:cs="Calibri"/>
          <w:noProof w:val="0"/>
          <w:sz w:val="22"/>
          <w:szCs w:val="22"/>
          <w:lang w:val="en-US"/>
        </w:rPr>
        <w:t xml:space="preserve"> </w:t>
      </w:r>
      <w:r w:rsidRPr="516E547F" w:rsidR="7BC87D74">
        <w:rPr>
          <w:rFonts w:ascii="Calibri" w:hAnsi="Calibri" w:eastAsia="Calibri" w:cs="Calibri"/>
          <w:noProof w:val="0"/>
          <w:sz w:val="22"/>
          <w:szCs w:val="22"/>
          <w:lang w:val="en-US"/>
        </w:rPr>
        <w:t xml:space="preserve">the values of </w:t>
      </w:r>
      <w:r w:rsidRPr="516E547F" w:rsidR="57108F44">
        <w:rPr>
          <w:rFonts w:ascii="Calibri" w:hAnsi="Calibri" w:eastAsia="Calibri" w:cs="Calibri"/>
          <w:noProof w:val="0"/>
          <w:sz w:val="22"/>
          <w:szCs w:val="22"/>
          <w:lang w:val="en-US"/>
        </w:rPr>
        <w:t>stakeholders will</w:t>
      </w:r>
      <w:r w:rsidRPr="516E547F" w:rsidR="7BC87D74">
        <w:rPr>
          <w:rFonts w:ascii="Calibri" w:hAnsi="Calibri" w:eastAsia="Calibri" w:cs="Calibri"/>
          <w:noProof w:val="0"/>
          <w:sz w:val="22"/>
          <w:szCs w:val="22"/>
          <w:lang w:val="en-US"/>
        </w:rPr>
        <w:t xml:space="preserve"> </w:t>
      </w:r>
      <w:r w:rsidRPr="516E547F" w:rsidR="4A353962">
        <w:rPr>
          <w:rFonts w:ascii="Calibri" w:hAnsi="Calibri" w:eastAsia="Calibri" w:cs="Calibri"/>
          <w:noProof w:val="0"/>
          <w:sz w:val="22"/>
          <w:szCs w:val="22"/>
          <w:lang w:val="en-US"/>
        </w:rPr>
        <w:t xml:space="preserve">form </w:t>
      </w:r>
      <w:r w:rsidRPr="516E547F" w:rsidR="2681AE70">
        <w:rPr>
          <w:rFonts w:ascii="Calibri" w:hAnsi="Calibri" w:eastAsia="Calibri" w:cs="Calibri"/>
          <w:noProof w:val="0"/>
          <w:sz w:val="22"/>
          <w:szCs w:val="22"/>
          <w:lang w:val="en-US"/>
        </w:rPr>
        <w:t>the rules</w:t>
      </w:r>
      <w:r w:rsidRPr="516E547F" w:rsidR="7BC87D74">
        <w:rPr>
          <w:rFonts w:ascii="Calibri" w:hAnsi="Calibri" w:eastAsia="Calibri" w:cs="Calibri"/>
          <w:noProof w:val="0"/>
          <w:sz w:val="22"/>
          <w:szCs w:val="22"/>
          <w:lang w:val="en-US"/>
        </w:rPr>
        <w:t xml:space="preserve"> used for </w:t>
      </w:r>
      <w:r w:rsidRPr="516E547F" w:rsidR="633706C5">
        <w:rPr>
          <w:rFonts w:ascii="Calibri" w:hAnsi="Calibri" w:eastAsia="Calibri" w:cs="Calibri"/>
          <w:noProof w:val="0"/>
          <w:sz w:val="22"/>
          <w:szCs w:val="22"/>
          <w:lang w:val="en-US"/>
        </w:rPr>
        <w:t>our</w:t>
      </w:r>
      <w:r w:rsidRPr="516E547F" w:rsidR="7BC87D74">
        <w:rPr>
          <w:rFonts w:ascii="Calibri" w:hAnsi="Calibri" w:eastAsia="Calibri" w:cs="Calibri"/>
          <w:noProof w:val="0"/>
          <w:sz w:val="22"/>
          <w:szCs w:val="22"/>
          <w:lang w:val="en-US"/>
        </w:rPr>
        <w:t xml:space="preserve"> treescape scenario modelling.</w:t>
      </w:r>
      <w:commentRangeEnd w:id="180995721"/>
      <w:r>
        <w:rPr>
          <w:rStyle w:val="CommentReference"/>
        </w:rPr>
        <w:commentReference w:id="180995721"/>
      </w:r>
      <w:r>
        <w:br/>
      </w:r>
      <w:r>
        <w:br/>
      </w:r>
      <w:r w:rsidR="7AF859B9">
        <w:rPr/>
        <w:t xml:space="preserve">It was </w:t>
      </w:r>
      <w:r w:rsidR="7AF859B9">
        <w:rPr/>
        <w:t>a great opportunity</w:t>
      </w:r>
      <w:r w:rsidR="7AF859B9">
        <w:rPr/>
        <w:t xml:space="preserve"> to get the teams together, including meeting for the first time in person with members of our advisory board. The opportunity to meet face to face enabled us to discuss and ask questions </w:t>
      </w:r>
      <w:r w:rsidR="7AF859B9">
        <w:rPr/>
        <w:t>regarding</w:t>
      </w:r>
      <w:r w:rsidR="7AF859B9">
        <w:rPr/>
        <w:t xml:space="preserve"> everyone's role within the programme</w:t>
      </w:r>
      <w:r>
        <w:br/>
      </w:r>
      <w:r>
        <w:br/>
      </w:r>
      <w:r>
        <w:br/>
      </w:r>
      <w:r w:rsidR="3F51B505">
        <w:rPr/>
        <w:t xml:space="preserve">Subtitle 2: Melissa Minter presents at BES conference </w:t>
      </w:r>
      <w:r w:rsidR="60DA08B8">
        <w:rPr/>
        <w:t>on Trees for Climate Change, Biodiversity and People</w:t>
      </w:r>
    </w:p>
    <w:p xmlns:wp14="http://schemas.microsoft.com/office/word/2010/wordml" w:rsidP="0F62FD70" w14:paraId="49AF18C1" wp14:textId="67444DCA">
      <w:pPr>
        <w:pStyle w:val="Normal"/>
        <w:ind w:left="0"/>
        <w:jc w:val="left"/>
      </w:pPr>
      <w:r w:rsidR="3F51B505">
        <w:rPr/>
        <w:t>Melissa Minter, Conservation Scientist at RSPB, introduced the STAND project</w:t>
      </w:r>
      <w:r w:rsidR="01879620">
        <w:rPr/>
        <w:t xml:space="preserve"> at </w:t>
      </w:r>
      <w:r w:rsidR="332E38E6">
        <w:rPr/>
        <w:t xml:space="preserve">the </w:t>
      </w:r>
      <w:r w:rsidR="01879620">
        <w:rPr/>
        <w:t xml:space="preserve">British Ecological Societies ‘Trees for Climate Change, Biodiversity and People’ Conference held in </w:t>
      </w:r>
      <w:r w:rsidR="01879620">
        <w:rPr/>
        <w:t>Cante</w:t>
      </w:r>
      <w:r w:rsidR="1EC9A625">
        <w:rPr/>
        <w:t>r</w:t>
      </w:r>
      <w:r w:rsidR="01879620">
        <w:rPr/>
        <w:t>bury</w:t>
      </w:r>
      <w:r w:rsidR="01879620">
        <w:rPr/>
        <w:t xml:space="preserve"> at the end of </w:t>
      </w:r>
      <w:r w:rsidR="01879620">
        <w:rPr/>
        <w:t>June.</w:t>
      </w:r>
      <w:r w:rsidR="18F223DE">
        <w:rPr/>
        <w:t xml:space="preserve"> </w:t>
      </w:r>
      <w:r w:rsidR="01879620">
        <w:rPr/>
        <w:t>Melissa</w:t>
      </w:r>
      <w:r w:rsidR="01879620">
        <w:rPr/>
        <w:t>,</w:t>
      </w:r>
      <w:r w:rsidR="01879620">
        <w:rPr/>
        <w:t xml:space="preserve"> </w:t>
      </w:r>
      <w:r w:rsidR="3F51B505">
        <w:rPr/>
        <w:t>present</w:t>
      </w:r>
      <w:r w:rsidR="11757B86">
        <w:rPr/>
        <w:t>ed</w:t>
      </w:r>
      <w:r w:rsidR="5A67E9C8">
        <w:rPr/>
        <w:t xml:space="preserve"> preliminary results from our ‘top-down’</w:t>
      </w:r>
      <w:r w:rsidR="3F51B505">
        <w:rPr/>
        <w:t xml:space="preserve"> landscape restoration scenarios.</w:t>
      </w:r>
      <w:r w:rsidR="3F51B505">
        <w:rPr/>
        <w:t xml:space="preserve"> Th</w:t>
      </w:r>
      <w:r w:rsidR="065D3DF0">
        <w:rPr/>
        <w:t>ese</w:t>
      </w:r>
      <w:r w:rsidR="065D3DF0">
        <w:rPr/>
        <w:t xml:space="preserve"> </w:t>
      </w:r>
      <w:r w:rsidR="3F51B505">
        <w:rPr/>
        <w:t>land use scenarios</w:t>
      </w:r>
      <w:r w:rsidR="5966B5E2">
        <w:rPr/>
        <w:t>, created</w:t>
      </w:r>
      <w:r w:rsidR="2B54D312">
        <w:rPr/>
        <w:t xml:space="preserve"> both</w:t>
      </w:r>
      <w:r w:rsidR="5966B5E2">
        <w:rPr/>
        <w:t xml:space="preserve"> nationally and</w:t>
      </w:r>
      <w:r w:rsidR="5966B5E2">
        <w:rPr/>
        <w:t xml:space="preserve"> for two case study landscapes in the Northern Pennines and Yorkshire Dales and </w:t>
      </w:r>
      <w:r w:rsidR="5966B5E2">
        <w:rPr/>
        <w:t>Elenydd</w:t>
      </w:r>
      <w:r w:rsidR="5966B5E2">
        <w:rPr/>
        <w:t>, Wales</w:t>
      </w:r>
      <w:r w:rsidR="245495BA">
        <w:rPr/>
        <w:t xml:space="preserve">, </w:t>
      </w:r>
      <w:r w:rsidR="523AFA6E">
        <w:rPr/>
        <w:t>demonstrate</w:t>
      </w:r>
      <w:r w:rsidR="523AFA6E">
        <w:rPr/>
        <w:t xml:space="preserve"> the potential outcomes for biodiversity, carbon sequestration, </w:t>
      </w:r>
      <w:r w:rsidR="523AFA6E">
        <w:rPr/>
        <w:t>food</w:t>
      </w:r>
      <w:r w:rsidR="523AFA6E">
        <w:rPr/>
        <w:t xml:space="preserve"> and time productivity under</w:t>
      </w:r>
      <w:r w:rsidR="523AFA6E">
        <w:rPr/>
        <w:t xml:space="preserve"> different </w:t>
      </w:r>
      <w:r w:rsidR="523AFA6E">
        <w:rPr/>
        <w:t xml:space="preserve">intervention types for </w:t>
      </w:r>
      <w:r w:rsidR="3F51B505">
        <w:rPr/>
        <w:t>treescape expansion</w:t>
      </w:r>
      <w:r w:rsidR="3F2843AF">
        <w:rPr/>
        <w:t xml:space="preserve">. </w:t>
      </w:r>
    </w:p>
    <w:p xmlns:wp14="http://schemas.microsoft.com/office/word/2010/wordml" w:rsidP="0F62FD70" w14:paraId="2C078E63" wp14:textId="76412110">
      <w:pPr>
        <w:pStyle w:val="Normal"/>
        <w:ind w:left="0"/>
        <w:jc w:val="left"/>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AZ" w:author="Alix Zelly" w:date="2023-06-29T16:45:05" w:id="180995721">
    <w:p w:rsidR="0FC17D5A" w:rsidRDefault="0FC17D5A" w14:paraId="0890D8F5" w14:textId="0B528EF8">
      <w:pPr>
        <w:pStyle w:val="CommentText"/>
      </w:pPr>
      <w:r w:rsidR="0FC17D5A">
        <w:rPr/>
        <w:t>Just re-word this please to refer to the STAND methodology- and a little bit more detail on the workshops- have a look at my slides or happy to discuss. the workshops are for designing future treescape scenarios which benefit people and nature.</w:t>
      </w:r>
      <w:r>
        <w:rPr>
          <w:rStyle w:val="CommentReference"/>
        </w:rPr>
        <w:annotationRef/>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0890D8F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865496C" w16cex:dateUtc="2023-06-29T15:45:05.541Z"/>
</w16cex:commentsExtensible>
</file>

<file path=word/commentsIds.xml><?xml version="1.0" encoding="utf-8"?>
<w16cid:commentsIds xmlns:mc="http://schemas.openxmlformats.org/markup-compatibility/2006" xmlns:w16cid="http://schemas.microsoft.com/office/word/2016/wordml/cid" mc:Ignorable="w16cid">
  <w16cid:commentId w16cid:paraId="0890D8F5" w16cid:durableId="786549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ni8UUdXdlt6RIo" int2:id="cUropYNO">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61d04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Alix Zelly">
    <w15:presenceInfo w15:providerId="AD" w15:userId="S::alix.zelly@rspb.org.uk::2e7aee88-0c96-4edf-adc0-cbc9cf0905e2"/>
  </w15:person>
  <w15:person w15:author="Teyana Muir">
    <w15:presenceInfo w15:providerId="AD" w15:userId="S::teyana.muir@rspb.org.uk::51625c5b-5470-4931-8ef5-228ad79610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725244"/>
    <w:rsid w:val="00087FCB"/>
    <w:rsid w:val="00087FCB"/>
    <w:rsid w:val="00498076"/>
    <w:rsid w:val="005076AA"/>
    <w:rsid w:val="00599CBD"/>
    <w:rsid w:val="00700994"/>
    <w:rsid w:val="008B0FEF"/>
    <w:rsid w:val="00ACCFD4"/>
    <w:rsid w:val="0109FC58"/>
    <w:rsid w:val="01879620"/>
    <w:rsid w:val="020F6E2E"/>
    <w:rsid w:val="02100B7A"/>
    <w:rsid w:val="02248D92"/>
    <w:rsid w:val="023883F3"/>
    <w:rsid w:val="027D8B91"/>
    <w:rsid w:val="02B2E98F"/>
    <w:rsid w:val="02E31486"/>
    <w:rsid w:val="02F5B562"/>
    <w:rsid w:val="035D82EA"/>
    <w:rsid w:val="03B45638"/>
    <w:rsid w:val="041C2B6F"/>
    <w:rsid w:val="04204AC9"/>
    <w:rsid w:val="04AB9811"/>
    <w:rsid w:val="05235436"/>
    <w:rsid w:val="0529A949"/>
    <w:rsid w:val="0537F6E7"/>
    <w:rsid w:val="05B7FBD0"/>
    <w:rsid w:val="0621E407"/>
    <w:rsid w:val="0656C292"/>
    <w:rsid w:val="065D3DF0"/>
    <w:rsid w:val="06C579AA"/>
    <w:rsid w:val="06ED24EF"/>
    <w:rsid w:val="07300D75"/>
    <w:rsid w:val="0761D528"/>
    <w:rsid w:val="07944339"/>
    <w:rsid w:val="07ACB6C3"/>
    <w:rsid w:val="07F292F3"/>
    <w:rsid w:val="08EF9C92"/>
    <w:rsid w:val="0971A816"/>
    <w:rsid w:val="09D34418"/>
    <w:rsid w:val="0A1B5F27"/>
    <w:rsid w:val="0A8B6CF3"/>
    <w:rsid w:val="0AC485D9"/>
    <w:rsid w:val="0B5C8F2B"/>
    <w:rsid w:val="0B602CBD"/>
    <w:rsid w:val="0B76A3C1"/>
    <w:rsid w:val="0BAD5E86"/>
    <w:rsid w:val="0BDD842D"/>
    <w:rsid w:val="0C861763"/>
    <w:rsid w:val="0CDB57A2"/>
    <w:rsid w:val="0D54D255"/>
    <w:rsid w:val="0DCB01E0"/>
    <w:rsid w:val="0E369875"/>
    <w:rsid w:val="0E6DEBF5"/>
    <w:rsid w:val="0E77550C"/>
    <w:rsid w:val="0EA837BF"/>
    <w:rsid w:val="0EC9B14E"/>
    <w:rsid w:val="0F62FD70"/>
    <w:rsid w:val="0F92C811"/>
    <w:rsid w:val="0FA2D8E6"/>
    <w:rsid w:val="0FC17D5A"/>
    <w:rsid w:val="104D7217"/>
    <w:rsid w:val="107585F6"/>
    <w:rsid w:val="108ECCD1"/>
    <w:rsid w:val="10C49187"/>
    <w:rsid w:val="10FA6A0D"/>
    <w:rsid w:val="10FA6A0D"/>
    <w:rsid w:val="11757B86"/>
    <w:rsid w:val="122DAD82"/>
    <w:rsid w:val="12441A91"/>
    <w:rsid w:val="1252922F"/>
    <w:rsid w:val="12967ED8"/>
    <w:rsid w:val="130DB985"/>
    <w:rsid w:val="133A97D7"/>
    <w:rsid w:val="13AD4536"/>
    <w:rsid w:val="14320ACF"/>
    <w:rsid w:val="14663934"/>
    <w:rsid w:val="1498CA4F"/>
    <w:rsid w:val="14E814FD"/>
    <w:rsid w:val="1536E11C"/>
    <w:rsid w:val="1548F719"/>
    <w:rsid w:val="1548F719"/>
    <w:rsid w:val="156F65DE"/>
    <w:rsid w:val="15725244"/>
    <w:rsid w:val="161FB9E6"/>
    <w:rsid w:val="162ADAC7"/>
    <w:rsid w:val="165CAEEB"/>
    <w:rsid w:val="16A2850F"/>
    <w:rsid w:val="16FE508B"/>
    <w:rsid w:val="1759EB39"/>
    <w:rsid w:val="17C6AB28"/>
    <w:rsid w:val="17D06B11"/>
    <w:rsid w:val="17D06B11"/>
    <w:rsid w:val="1819F5E9"/>
    <w:rsid w:val="182D5985"/>
    <w:rsid w:val="1856A706"/>
    <w:rsid w:val="1880B659"/>
    <w:rsid w:val="18A2FA31"/>
    <w:rsid w:val="18A706A0"/>
    <w:rsid w:val="18F223DE"/>
    <w:rsid w:val="19DD8B75"/>
    <w:rsid w:val="1A35F14D"/>
    <w:rsid w:val="1A3ECA92"/>
    <w:rsid w:val="1A4F9D93"/>
    <w:rsid w:val="1A97F825"/>
    <w:rsid w:val="1AF13D63"/>
    <w:rsid w:val="1AF32B09"/>
    <w:rsid w:val="1B45A9BC"/>
    <w:rsid w:val="1BDF2800"/>
    <w:rsid w:val="1C1012ED"/>
    <w:rsid w:val="1C1EC42F"/>
    <w:rsid w:val="1CBF4DB7"/>
    <w:rsid w:val="1CDB88C8"/>
    <w:rsid w:val="1CDB88C8"/>
    <w:rsid w:val="1D52CC7E"/>
    <w:rsid w:val="1D766B54"/>
    <w:rsid w:val="1DBD6049"/>
    <w:rsid w:val="1DBD6049"/>
    <w:rsid w:val="1DF7E5CD"/>
    <w:rsid w:val="1E2ACBCB"/>
    <w:rsid w:val="1E4A49CF"/>
    <w:rsid w:val="1E6ADEE9"/>
    <w:rsid w:val="1EC9A625"/>
    <w:rsid w:val="1F26B1BA"/>
    <w:rsid w:val="1F632754"/>
    <w:rsid w:val="1F710D71"/>
    <w:rsid w:val="1F7EEDEA"/>
    <w:rsid w:val="1FC4AE86"/>
    <w:rsid w:val="204F9C76"/>
    <w:rsid w:val="204F9C76"/>
    <w:rsid w:val="20F008DD"/>
    <w:rsid w:val="20F5010B"/>
    <w:rsid w:val="2110A296"/>
    <w:rsid w:val="21E89D5A"/>
    <w:rsid w:val="220753C8"/>
    <w:rsid w:val="222CF6D3"/>
    <w:rsid w:val="227FF3CF"/>
    <w:rsid w:val="228A3399"/>
    <w:rsid w:val="229B4884"/>
    <w:rsid w:val="22B8AF82"/>
    <w:rsid w:val="234201DF"/>
    <w:rsid w:val="23752045"/>
    <w:rsid w:val="23758402"/>
    <w:rsid w:val="241092D8"/>
    <w:rsid w:val="243B848F"/>
    <w:rsid w:val="245495BA"/>
    <w:rsid w:val="24567EAA"/>
    <w:rsid w:val="246B3183"/>
    <w:rsid w:val="24F9E26E"/>
    <w:rsid w:val="25D754F0"/>
    <w:rsid w:val="25E2CCDB"/>
    <w:rsid w:val="26201AE5"/>
    <w:rsid w:val="2681AE70"/>
    <w:rsid w:val="26CF716E"/>
    <w:rsid w:val="2702D8CA"/>
    <w:rsid w:val="271C61DB"/>
    <w:rsid w:val="27351D02"/>
    <w:rsid w:val="27AD71FB"/>
    <w:rsid w:val="27D8536B"/>
    <w:rsid w:val="27ECB206"/>
    <w:rsid w:val="27EECCB5"/>
    <w:rsid w:val="27F1DD05"/>
    <w:rsid w:val="27F493F9"/>
    <w:rsid w:val="28088050"/>
    <w:rsid w:val="28151CFC"/>
    <w:rsid w:val="2876954C"/>
    <w:rsid w:val="2901DFE7"/>
    <w:rsid w:val="2901DFE7"/>
    <w:rsid w:val="2905204E"/>
    <w:rsid w:val="290EF5B2"/>
    <w:rsid w:val="29521619"/>
    <w:rsid w:val="2A3A980A"/>
    <w:rsid w:val="2A3C306E"/>
    <w:rsid w:val="2A77293C"/>
    <w:rsid w:val="2AA0F0AF"/>
    <w:rsid w:val="2AD90D7D"/>
    <w:rsid w:val="2B0F4EB3"/>
    <w:rsid w:val="2B25B581"/>
    <w:rsid w:val="2B3B89BA"/>
    <w:rsid w:val="2B54D312"/>
    <w:rsid w:val="2B5C322D"/>
    <w:rsid w:val="2B93ED7A"/>
    <w:rsid w:val="2BD649ED"/>
    <w:rsid w:val="2BD6686B"/>
    <w:rsid w:val="2BE555C2"/>
    <w:rsid w:val="2BF982B8"/>
    <w:rsid w:val="2C9BFBA8"/>
    <w:rsid w:val="2CF8028E"/>
    <w:rsid w:val="2D092B9A"/>
    <w:rsid w:val="2D094AD2"/>
    <w:rsid w:val="2D2E1F7E"/>
    <w:rsid w:val="2D2E1F7E"/>
    <w:rsid w:val="2D45CE12"/>
    <w:rsid w:val="2DAB4719"/>
    <w:rsid w:val="2DB675D2"/>
    <w:rsid w:val="2DD2387D"/>
    <w:rsid w:val="2DFA3F3B"/>
    <w:rsid w:val="2E06E2AF"/>
    <w:rsid w:val="2E48DD1B"/>
    <w:rsid w:val="2E48DD1B"/>
    <w:rsid w:val="2F0FA191"/>
    <w:rsid w:val="2F1B159F"/>
    <w:rsid w:val="2F1B795C"/>
    <w:rsid w:val="2F570B90"/>
    <w:rsid w:val="2F6E08DE"/>
    <w:rsid w:val="2F760CE6"/>
    <w:rsid w:val="2F77D5C7"/>
    <w:rsid w:val="2F91A2E4"/>
    <w:rsid w:val="304D9BA2"/>
    <w:rsid w:val="30A56577"/>
    <w:rsid w:val="30D253E9"/>
    <w:rsid w:val="3109D93F"/>
    <w:rsid w:val="3111DD47"/>
    <w:rsid w:val="317E9037"/>
    <w:rsid w:val="31807DDD"/>
    <w:rsid w:val="31C84EE9"/>
    <w:rsid w:val="31E96C03"/>
    <w:rsid w:val="32265240"/>
    <w:rsid w:val="32474253"/>
    <w:rsid w:val="32680BB7"/>
    <w:rsid w:val="329B0D66"/>
    <w:rsid w:val="32ADADA8"/>
    <w:rsid w:val="32E6FA7A"/>
    <w:rsid w:val="33038750"/>
    <w:rsid w:val="332E38E6"/>
    <w:rsid w:val="338DAB5B"/>
    <w:rsid w:val="33D3D455"/>
    <w:rsid w:val="33E312B4"/>
    <w:rsid w:val="33E312B4"/>
    <w:rsid w:val="34497E09"/>
    <w:rsid w:val="34497E09"/>
    <w:rsid w:val="349D2CCC"/>
    <w:rsid w:val="3509695A"/>
    <w:rsid w:val="350EF275"/>
    <w:rsid w:val="357EE315"/>
    <w:rsid w:val="359B54AB"/>
    <w:rsid w:val="359FAC79"/>
    <w:rsid w:val="362616D3"/>
    <w:rsid w:val="3665BB32"/>
    <w:rsid w:val="36C8131A"/>
    <w:rsid w:val="373397EF"/>
    <w:rsid w:val="37CB834B"/>
    <w:rsid w:val="37EA6D24"/>
    <w:rsid w:val="38264898"/>
    <w:rsid w:val="385500EF"/>
    <w:rsid w:val="38BE715D"/>
    <w:rsid w:val="39010EA4"/>
    <w:rsid w:val="394A7E63"/>
    <w:rsid w:val="399D3EEB"/>
    <w:rsid w:val="3A0F070B"/>
    <w:rsid w:val="3A487A07"/>
    <w:rsid w:val="3B34042F"/>
    <w:rsid w:val="3B59B4B2"/>
    <w:rsid w:val="3B8A6C0A"/>
    <w:rsid w:val="3B8A6C0A"/>
    <w:rsid w:val="3BB31DFA"/>
    <w:rsid w:val="3CE0915E"/>
    <w:rsid w:val="3D5839A5"/>
    <w:rsid w:val="3D9F3773"/>
    <w:rsid w:val="3DFBBB29"/>
    <w:rsid w:val="3E81E6CD"/>
    <w:rsid w:val="3EC04C2F"/>
    <w:rsid w:val="3EFC26A8"/>
    <w:rsid w:val="3F2843AF"/>
    <w:rsid w:val="3F4D719B"/>
    <w:rsid w:val="3F51B505"/>
    <w:rsid w:val="3F9941B6"/>
    <w:rsid w:val="3FD69530"/>
    <w:rsid w:val="40B7BB8B"/>
    <w:rsid w:val="40DD6924"/>
    <w:rsid w:val="40EA4CA6"/>
    <w:rsid w:val="41174969"/>
    <w:rsid w:val="416DDD93"/>
    <w:rsid w:val="41B40281"/>
    <w:rsid w:val="41E62ABD"/>
    <w:rsid w:val="426553A3"/>
    <w:rsid w:val="426553A3"/>
    <w:rsid w:val="427C5D1E"/>
    <w:rsid w:val="43DE1F6B"/>
    <w:rsid w:val="4421ED68"/>
    <w:rsid w:val="44924F25"/>
    <w:rsid w:val="44D68F78"/>
    <w:rsid w:val="454A232D"/>
    <w:rsid w:val="462F0DCC"/>
    <w:rsid w:val="47060C57"/>
    <w:rsid w:val="478CC515"/>
    <w:rsid w:val="481B62A5"/>
    <w:rsid w:val="483253CD"/>
    <w:rsid w:val="48D30C28"/>
    <w:rsid w:val="48F55E8B"/>
    <w:rsid w:val="49116FB9"/>
    <w:rsid w:val="4913EA62"/>
    <w:rsid w:val="494381E9"/>
    <w:rsid w:val="49BB15A8"/>
    <w:rsid w:val="4A353962"/>
    <w:rsid w:val="4A749AC1"/>
    <w:rsid w:val="4AE119CA"/>
    <w:rsid w:val="4B3D25DC"/>
    <w:rsid w:val="4B8BD2B9"/>
    <w:rsid w:val="4BA179E5"/>
    <w:rsid w:val="4BB3B77D"/>
    <w:rsid w:val="4C2CFF4D"/>
    <w:rsid w:val="4C2CFF4D"/>
    <w:rsid w:val="4CB5D91D"/>
    <w:rsid w:val="4CF6B528"/>
    <w:rsid w:val="4DC6AD32"/>
    <w:rsid w:val="4E1131C7"/>
    <w:rsid w:val="4E823671"/>
    <w:rsid w:val="4ECC3E78"/>
    <w:rsid w:val="4EE11EAF"/>
    <w:rsid w:val="4F001944"/>
    <w:rsid w:val="501B638E"/>
    <w:rsid w:val="501E06D2"/>
    <w:rsid w:val="5025D6BE"/>
    <w:rsid w:val="50A9FD4E"/>
    <w:rsid w:val="50B60859"/>
    <w:rsid w:val="516E547F"/>
    <w:rsid w:val="51B78B6A"/>
    <w:rsid w:val="51CEB07D"/>
    <w:rsid w:val="51FD92D1"/>
    <w:rsid w:val="520204E9"/>
    <w:rsid w:val="523AFA6E"/>
    <w:rsid w:val="5251D8BA"/>
    <w:rsid w:val="53561203"/>
    <w:rsid w:val="542696B1"/>
    <w:rsid w:val="54511428"/>
    <w:rsid w:val="54A6A7B1"/>
    <w:rsid w:val="54B77BAC"/>
    <w:rsid w:val="54E01AAD"/>
    <w:rsid w:val="54EBF2E7"/>
    <w:rsid w:val="54F1E264"/>
    <w:rsid w:val="54F1E264"/>
    <w:rsid w:val="55185EB9"/>
    <w:rsid w:val="5519836C"/>
    <w:rsid w:val="5553623E"/>
    <w:rsid w:val="55604B00"/>
    <w:rsid w:val="558CBBA2"/>
    <w:rsid w:val="56000E4C"/>
    <w:rsid w:val="560C9A7A"/>
    <w:rsid w:val="5648E212"/>
    <w:rsid w:val="5685E30B"/>
    <w:rsid w:val="5687C348"/>
    <w:rsid w:val="56A92DB6"/>
    <w:rsid w:val="56FC1B61"/>
    <w:rsid w:val="57108F44"/>
    <w:rsid w:val="57660E5E"/>
    <w:rsid w:val="57C7D99A"/>
    <w:rsid w:val="57E3D174"/>
    <w:rsid w:val="57FFD82D"/>
    <w:rsid w:val="582393A9"/>
    <w:rsid w:val="5897EBC2"/>
    <w:rsid w:val="58E32566"/>
    <w:rsid w:val="58EA750D"/>
    <w:rsid w:val="593CDD56"/>
    <w:rsid w:val="5966B5E2"/>
    <w:rsid w:val="59817B3A"/>
    <w:rsid w:val="59C55387"/>
    <w:rsid w:val="5A4ACC52"/>
    <w:rsid w:val="5A67E9C8"/>
    <w:rsid w:val="5B6D9D7E"/>
    <w:rsid w:val="5BC2FB85"/>
    <w:rsid w:val="5CB74297"/>
    <w:rsid w:val="5D24B057"/>
    <w:rsid w:val="5D773FB7"/>
    <w:rsid w:val="5DC56181"/>
    <w:rsid w:val="5E195FEB"/>
    <w:rsid w:val="5E39EA9B"/>
    <w:rsid w:val="5E5312F8"/>
    <w:rsid w:val="5E660C3B"/>
    <w:rsid w:val="5E660C3B"/>
    <w:rsid w:val="5E99CC23"/>
    <w:rsid w:val="5FBEADDB"/>
    <w:rsid w:val="5FD5BAFC"/>
    <w:rsid w:val="5FD5BAFC"/>
    <w:rsid w:val="601813AA"/>
    <w:rsid w:val="6035DF2B"/>
    <w:rsid w:val="605B7702"/>
    <w:rsid w:val="60B44316"/>
    <w:rsid w:val="60C1E4F1"/>
    <w:rsid w:val="60DA08B8"/>
    <w:rsid w:val="611A6BDE"/>
    <w:rsid w:val="613B6E6D"/>
    <w:rsid w:val="616EE284"/>
    <w:rsid w:val="61716C0E"/>
    <w:rsid w:val="61797F88"/>
    <w:rsid w:val="61AE6A38"/>
    <w:rsid w:val="61FFF167"/>
    <w:rsid w:val="6241177F"/>
    <w:rsid w:val="627F5A43"/>
    <w:rsid w:val="627F5A43"/>
    <w:rsid w:val="6302AF43"/>
    <w:rsid w:val="63071499"/>
    <w:rsid w:val="633706C5"/>
    <w:rsid w:val="63A7A4F4"/>
    <w:rsid w:val="63C95F89"/>
    <w:rsid w:val="6456B50C"/>
    <w:rsid w:val="64B62704"/>
    <w:rsid w:val="65120122"/>
    <w:rsid w:val="65F7CF00"/>
    <w:rsid w:val="6633433E"/>
    <w:rsid w:val="6744F065"/>
    <w:rsid w:val="67AD2D8E"/>
    <w:rsid w:val="688E3115"/>
    <w:rsid w:val="68B897FA"/>
    <w:rsid w:val="68B897FA"/>
    <w:rsid w:val="693213B5"/>
    <w:rsid w:val="696A75E3"/>
    <w:rsid w:val="6A8CB665"/>
    <w:rsid w:val="6AAD30E7"/>
    <w:rsid w:val="6BC489A5"/>
    <w:rsid w:val="6C267D2D"/>
    <w:rsid w:val="6C69B477"/>
    <w:rsid w:val="6D0ADB87"/>
    <w:rsid w:val="6D1D3DF5"/>
    <w:rsid w:val="6D826E8B"/>
    <w:rsid w:val="6DED483A"/>
    <w:rsid w:val="6E5272EA"/>
    <w:rsid w:val="6E552C6E"/>
    <w:rsid w:val="6F04511E"/>
    <w:rsid w:val="6F14198B"/>
    <w:rsid w:val="6F27D97E"/>
    <w:rsid w:val="6F27D97E"/>
    <w:rsid w:val="6F89830A"/>
    <w:rsid w:val="6FD10C47"/>
    <w:rsid w:val="6FE54C53"/>
    <w:rsid w:val="706F9914"/>
    <w:rsid w:val="708D2AA6"/>
    <w:rsid w:val="7124E8FC"/>
    <w:rsid w:val="71BBBE4D"/>
    <w:rsid w:val="71DB8DB8"/>
    <w:rsid w:val="72877AF1"/>
    <w:rsid w:val="72D4C153"/>
    <w:rsid w:val="732F8C68"/>
    <w:rsid w:val="73962FB7"/>
    <w:rsid w:val="7474C65C"/>
    <w:rsid w:val="748953B4"/>
    <w:rsid w:val="74D42418"/>
    <w:rsid w:val="75E05206"/>
    <w:rsid w:val="760C6215"/>
    <w:rsid w:val="767E9837"/>
    <w:rsid w:val="768F2F70"/>
    <w:rsid w:val="76F02981"/>
    <w:rsid w:val="77C0F061"/>
    <w:rsid w:val="77EF6394"/>
    <w:rsid w:val="780AE708"/>
    <w:rsid w:val="78E591AA"/>
    <w:rsid w:val="78EAB39E"/>
    <w:rsid w:val="78F03F93"/>
    <w:rsid w:val="79EA6ABD"/>
    <w:rsid w:val="7A09732F"/>
    <w:rsid w:val="7A229E1E"/>
    <w:rsid w:val="7A292E24"/>
    <w:rsid w:val="7A6D5BA2"/>
    <w:rsid w:val="7AF859B9"/>
    <w:rsid w:val="7B233ED7"/>
    <w:rsid w:val="7B2D1E13"/>
    <w:rsid w:val="7B3DC21F"/>
    <w:rsid w:val="7B519B9B"/>
    <w:rsid w:val="7B88193F"/>
    <w:rsid w:val="7BA05AAD"/>
    <w:rsid w:val="7BC87D74"/>
    <w:rsid w:val="7C11C04F"/>
    <w:rsid w:val="7C46E86A"/>
    <w:rsid w:val="7C9B6247"/>
    <w:rsid w:val="7CA686B1"/>
    <w:rsid w:val="7CFB7FA5"/>
    <w:rsid w:val="7D3B2457"/>
    <w:rsid w:val="7DA4B7FA"/>
    <w:rsid w:val="7E2D52B8"/>
    <w:rsid w:val="7EBDCC5B"/>
    <w:rsid w:val="7ED16082"/>
    <w:rsid w:val="7EE935AD"/>
    <w:rsid w:val="7F47598A"/>
    <w:rsid w:val="7F4F579A"/>
    <w:rsid w:val="7FB0605E"/>
    <w:rsid w:val="7FEF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5244"/>
  <w15:chartTrackingRefBased/>
  <w15:docId w15:val="{57EE8628-37C0-4518-BCBE-3680EEFA69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a5a757b3e204818" /><Relationship Type="http://schemas.openxmlformats.org/officeDocument/2006/relationships/comments" Target="comments.xml" Id="Re6172bed0b814a74" /><Relationship Type="http://schemas.microsoft.com/office/2011/relationships/people" Target="people.xml" Id="R94df79cde22c4131" /><Relationship Type="http://schemas.microsoft.com/office/2011/relationships/commentsExtended" Target="commentsExtended.xml" Id="R885bdfa4240f451f" /><Relationship Type="http://schemas.microsoft.com/office/2016/09/relationships/commentsIds" Target="commentsIds.xml" Id="Rdfcbe2160f3a4a3a" /><Relationship Type="http://schemas.microsoft.com/office/2018/08/relationships/commentsExtensible" Target="commentsExtensible.xml" Id="R48aeaca76d3e4a18" /><Relationship Type="http://schemas.microsoft.com/office/2020/10/relationships/intelligence" Target="intelligence2.xml" Id="Rf57e07a6062248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2023-06-28T08:52:56.1723766Z</dcterms:created>
  <dcterms:modified xsi:type="dcterms:W3CDTF">2023-07-12T09:16:52.1130574Z</dcterms:modified>
  <dc:creator>Teyana Muir</dc:creator>
  <lastModifiedBy>Teyana Muir</lastModifiedBy>
</coreProperties>
</file>